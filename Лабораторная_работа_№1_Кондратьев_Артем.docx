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</w:rPr>
      </w:pPr>
      <w:r>
        <w:rPr>
          <w:b w:val="1"/>
          <w:bCs w:val="1"/>
          <w:sz w:val="26"/>
          <w:szCs w:val="26"/>
          <w:shd w:val="clear" w:color="auto" w:fill="ffffff"/>
          <w:rtl w:val="0"/>
          <w:lang w:val="ru-RU"/>
        </w:rPr>
        <w:t>ЛАБОРАТОРНАЯ РАБОТА №</w:t>
      </w:r>
      <w:r>
        <w:rPr>
          <w:b w:val="1"/>
          <w:bCs w:val="1"/>
          <w:sz w:val="26"/>
          <w:szCs w:val="26"/>
          <w:shd w:val="clear" w:color="auto" w:fill="ffffff"/>
          <w:rtl w:val="0"/>
        </w:rPr>
        <w:t xml:space="preserve">1. LiME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ru-RU"/>
        </w:rPr>
        <w:t xml:space="preserve">и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Volatility. </w:t>
      </w:r>
      <w:r>
        <w:rPr>
          <w:b w:val="1"/>
          <w:bCs w:val="1"/>
          <w:sz w:val="26"/>
          <w:szCs w:val="26"/>
          <w:shd w:val="clear" w:color="auto" w:fill="ffffff"/>
          <w:rtl w:val="0"/>
          <w:lang w:val="ru-RU"/>
        </w:rPr>
        <w:t>Форензика</w:t>
      </w:r>
      <w:r>
        <w:rPr>
          <w:b w:val="1"/>
          <w:bCs w:val="1"/>
          <w:sz w:val="26"/>
          <w:szCs w:val="26"/>
          <w:shd w:val="clear" w:color="auto" w:fill="ffffff"/>
          <w:rtl w:val="0"/>
        </w:rPr>
        <w:t>.</w:t>
      </w:r>
    </w:p>
    <w:p>
      <w:pPr>
        <w:pStyle w:val="Основной текст"/>
        <w:jc w:val="center"/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</w:rPr>
      </w:pPr>
    </w:p>
    <w:p>
      <w:pPr>
        <w:pStyle w:val="Основной текст"/>
        <w:jc w:val="center"/>
        <w:rPr>
          <w:rFonts w:ascii="Roboto" w:cs="Roboto" w:hAnsi="Roboto" w:eastAsia="Roboto"/>
          <w:sz w:val="24"/>
          <w:szCs w:val="24"/>
        </w:rPr>
      </w:pPr>
      <w:del w:id="0" w:date="2022-06-01T22:42:16Z" w:author="Артем Кондратьев">
        <w:r>
          <w:rPr>
            <w:rFonts w:ascii="Roboto" w:cs="Roboto" w:hAnsi="Roboto" w:eastAsia="Roboto"/>
            <w:b w:val="1"/>
            <w:bCs w:val="1"/>
            <w:sz w:val="26"/>
            <w:szCs w:val="26"/>
            <w:shd w:val="clear" w:color="auto" w:fill="ffffff"/>
            <w:rtl w:val="0"/>
            <w:lang w:val="ru-RU"/>
          </w:rPr>
          <w:delText>Б</w:delText>
        </w:r>
      </w:del>
      <w:r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  <w:rtl w:val="0"/>
          <w:lang w:val="ru-RU"/>
        </w:rPr>
        <w:t>Кондратьев Артем</w:t>
      </w:r>
      <w:r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  <w:rtl w:val="0"/>
          <w:lang w:val="ru-RU"/>
        </w:rPr>
        <w:t xml:space="preserve"> </w:t>
      </w:r>
      <w:r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  <w:rtl w:val="0"/>
        </w:rPr>
        <w:t>11-9</w:t>
      </w:r>
      <w:r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  <w:rtl w:val="0"/>
          <w:lang w:val="ru-RU"/>
        </w:rPr>
        <w:t>01</w:t>
      </w:r>
    </w:p>
    <w:p>
      <w:pPr>
        <w:pStyle w:val="Основной текст"/>
        <w:jc w:val="center"/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</w:rPr>
      </w:pPr>
    </w:p>
    <w:p>
      <w:pPr>
        <w:pStyle w:val="Основной текст"/>
        <w:numPr>
          <w:ilvl w:val="0"/>
          <w:numId w:val="2"/>
        </w:numPr>
        <w:bidi w:val="0"/>
        <w:ind w:right="0"/>
        <w:jc w:val="center"/>
        <w:rPr>
          <w:rFonts w:ascii="Roboto" w:cs="Roboto" w:hAnsi="Roboto" w:eastAsia="Roboto"/>
          <w:b w:val="1"/>
          <w:bCs w:val="1"/>
          <w:sz w:val="26"/>
          <w:szCs w:val="26"/>
          <w:rtl w:val="0"/>
          <w:lang w:val="ru-RU"/>
        </w:rPr>
      </w:pPr>
      <w:r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  <w:rtl w:val="0"/>
          <w:lang w:val="ru-RU"/>
        </w:rPr>
        <w:t xml:space="preserve">Создание виртуальной машины </w:t>
      </w:r>
      <w:r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  <w:rtl w:val="0"/>
          <w:lang w:val="fr-FR"/>
        </w:rPr>
        <w:t>Metasploitable</w:t>
      </w:r>
    </w:p>
    <w:p>
      <w:pPr>
        <w:pStyle w:val="Основной текст"/>
        <w:ind w:left="720" w:firstLine="0"/>
        <w:jc w:val="center"/>
        <w:rPr>
          <w:rFonts w:ascii="Roboto" w:cs="Roboto" w:hAnsi="Roboto" w:eastAsia="Roboto"/>
          <w:b w:val="1"/>
          <w:bCs w:val="1"/>
          <w:sz w:val="26"/>
          <w:szCs w:val="26"/>
          <w:shd w:val="clear" w:color="auto" w:fill="ffffff"/>
        </w:rPr>
      </w:pPr>
    </w:p>
    <w:p>
      <w:pPr>
        <w:pStyle w:val="Основной текст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ru-RU"/>
        </w:rPr>
        <w:t xml:space="preserve">Для выполнения лабораторной работы была установлена операционная система </w:t>
      </w:r>
      <w:r>
        <w:rPr>
          <w:rFonts w:ascii="Roboto" w:cs="Roboto" w:hAnsi="Roboto" w:eastAsia="Roboto"/>
          <w:rtl w:val="0"/>
          <w:lang w:val="fr-FR"/>
        </w:rPr>
        <w:t xml:space="preserve">Metasploitable 2  </w:t>
      </w:r>
      <w:r>
        <w:rPr>
          <w:rFonts w:ascii="Roboto" w:cs="Roboto" w:hAnsi="Roboto" w:eastAsia="Roboto"/>
          <w:rtl w:val="0"/>
          <w:lang w:val="ru-RU"/>
        </w:rPr>
        <w:t xml:space="preserve">в качестве виртуальной машиной с использование программы </w:t>
      </w:r>
      <w:r>
        <w:rPr>
          <w:rFonts w:ascii="Roboto" w:cs="Roboto" w:hAnsi="Roboto" w:eastAsia="Roboto"/>
          <w:rtl w:val="0"/>
          <w:lang w:val="it-IT"/>
        </w:rPr>
        <w:t>VirtualBox.</w:t>
      </w:r>
    </w:p>
    <w:p>
      <w:pPr>
        <w:pStyle w:val="Основной текст"/>
        <w:rPr>
          <w:rFonts w:ascii="Roboto" w:cs="Roboto" w:hAnsi="Roboto" w:eastAsia="Roboto"/>
        </w:rPr>
      </w:pPr>
    </w:p>
    <w:p>
      <w:pPr>
        <w:pStyle w:val="Основной текст"/>
        <w:rPr>
          <w:rFonts w:ascii="Roboto" w:cs="Roboto" w:hAnsi="Roboto" w:eastAsia="Roboto"/>
          <w:b w:val="1"/>
          <w:bCs w:val="1"/>
        </w:rPr>
      </w:pPr>
      <w:r>
        <w:rPr>
          <w:rFonts w:ascii="Roboto" w:cs="Roboto" w:hAnsi="Roboto" w:eastAsia="Roboto"/>
          <w:b w:val="1"/>
          <w:bCs w:val="1"/>
          <w:rtl w:val="0"/>
        </w:rPr>
        <w:t xml:space="preserve">1) </w:t>
      </w:r>
      <w:r>
        <w:rPr>
          <w:rFonts w:ascii="Roboto" w:cs="Roboto" w:hAnsi="Roboto" w:eastAsia="Roboto"/>
          <w:b w:val="1"/>
          <w:bCs w:val="1"/>
          <w:rtl w:val="0"/>
          <w:lang w:val="ru-RU"/>
        </w:rPr>
        <w:t xml:space="preserve">Этапы создания виртуальной машины </w:t>
      </w:r>
      <w:r>
        <w:rPr>
          <w:rFonts w:ascii="Roboto" w:cs="Roboto" w:hAnsi="Roboto" w:eastAsia="Roboto"/>
          <w:b w:val="1"/>
          <w:bCs w:val="1"/>
          <w:rtl w:val="0"/>
          <w:lang w:val="fr-FR"/>
        </w:rPr>
        <w:t>Metasploitable 2:</w:t>
      </w:r>
    </w:p>
    <w:p>
      <w:pPr>
        <w:pStyle w:val="Основной текст"/>
        <w:rPr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Fonts w:ascii="Roboto" w:cs="Roboto" w:hAnsi="Roboto" w:eastAsia="Roboto"/>
          <w:rtl w:val="0"/>
          <w:lang w:val="ru-RU"/>
        </w:rPr>
        <w:t>Зайти на сайт</w:t>
      </w:r>
      <w:r>
        <w:rPr>
          <w:rFonts w:ascii="Roboto" w:cs="Roboto" w:hAnsi="Roboto" w:eastAsia="Roboto"/>
          <w:rtl w:val="0"/>
        </w:rPr>
        <w:t xml:space="preserve">: </w:t>
      </w:r>
      <w:r>
        <w:rPr>
          <w:rStyle w:val="Hyperlink.0"/>
          <w:rFonts w:ascii="Roboto" w:cs="Roboto" w:hAnsi="Roboto" w:eastAsia="Roboto"/>
        </w:rPr>
        <w:fldChar w:fldCharType="begin" w:fldLock="0"/>
      </w:r>
      <w:r>
        <w:rPr>
          <w:rStyle w:val="Hyperlink.0"/>
          <w:rFonts w:ascii="Roboto" w:cs="Roboto" w:hAnsi="Roboto" w:eastAsia="Roboto"/>
        </w:rPr>
        <w:instrText xml:space="preserve"> HYPERLINK "https://sourceforge.net/projects/metasploitable/files/Metasploitable2/"</w:instrText>
      </w:r>
      <w:r>
        <w:rPr>
          <w:rStyle w:val="Hyperlink.0"/>
          <w:rFonts w:ascii="Roboto" w:cs="Roboto" w:hAnsi="Roboto" w:eastAsia="Roboto"/>
        </w:rPr>
        <w:fldChar w:fldCharType="separate" w:fldLock="0"/>
      </w:r>
      <w:r>
        <w:rPr>
          <w:rStyle w:val="Hyperlink.0"/>
          <w:rFonts w:ascii="Roboto" w:cs="Roboto" w:hAnsi="Roboto" w:eastAsia="Roboto"/>
          <w:rtl w:val="0"/>
          <w:lang w:val="fr-FR"/>
        </w:rPr>
        <w:t>https://sourceforge.net/projects/metasploitable/files/Metasploitable2/</w:t>
      </w:r>
      <w:r>
        <w:rPr>
          <w:rFonts w:ascii="Roboto" w:cs="Roboto" w:hAnsi="Roboto" w:eastAsia="Roboto"/>
        </w:rPr>
        <w:fldChar w:fldCharType="end" w:fldLock="0"/>
      </w: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Скачать </w:t>
      </w:r>
      <w:r>
        <w:rPr>
          <w:rStyle w:val="Нет"/>
          <w:rFonts w:ascii="Roboto" w:cs="Roboto" w:hAnsi="Roboto" w:eastAsia="Roboto"/>
          <w:rtl w:val="0"/>
          <w:lang w:val="fr-FR"/>
        </w:rPr>
        <w:t xml:space="preserve">metasploitable-linux-2.0.0.zip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и разархировать файл </w:t>
      </w:r>
      <w:r>
        <w:rPr>
          <w:rStyle w:val="Нет"/>
          <w:rFonts w:ascii="Roboto" w:cs="Roboto" w:hAnsi="Roboto" w:eastAsia="Roboto"/>
          <w:rtl w:val="0"/>
          <w:lang w:val="fr-FR"/>
        </w:rPr>
        <w:t>Metasploitable.vmdk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4262438" cy="915578"/>
            <wp:effectExtent l="0" t="0" r="0" b="0"/>
            <wp:docPr id="1073741825" name="officeArt object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6.png" descr="image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915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После загрузки зайти в </w:t>
      </w:r>
      <w:r>
        <w:rPr>
          <w:rStyle w:val="Нет"/>
          <w:rFonts w:ascii="Roboto" w:cs="Roboto" w:hAnsi="Roboto" w:eastAsia="Roboto"/>
          <w:rtl w:val="0"/>
          <w:lang w:val="it-IT"/>
        </w:rPr>
        <w:t xml:space="preserve">VirtualBox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и создать новую машину </w:t>
      </w:r>
      <w:r>
        <w:rPr>
          <w:rStyle w:val="Нет"/>
          <w:rFonts w:ascii="Roboto" w:cs="Roboto" w:hAnsi="Roboto" w:eastAsia="Roboto"/>
          <w:rtl w:val="0"/>
          <w:lang w:val="fr-FR"/>
        </w:rPr>
        <w:t>(Linux 64-bit):</w:t>
      </w:r>
    </w:p>
    <w:p>
      <w:pPr>
        <w:pStyle w:val="Основной текст"/>
        <w:ind w:left="720" w:firstLine="0"/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174412" cy="2619121"/>
            <wp:effectExtent l="0" t="0" r="0" b="0"/>
            <wp:docPr id="1073741826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 descr="image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412" cy="26191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Указать любой удобный объем оперативной памяти </w:t>
      </w:r>
      <w:r>
        <w:rPr>
          <w:rStyle w:val="Нет"/>
          <w:rFonts w:ascii="Roboto" w:cs="Roboto" w:hAnsi="Roboto" w:eastAsia="Roboto"/>
          <w:rtl w:val="0"/>
        </w:rPr>
        <w:t>(</w:t>
      </w:r>
      <w:r>
        <w:rPr>
          <w:rStyle w:val="Нет"/>
          <w:rFonts w:ascii="Roboto" w:cs="Roboto" w:hAnsi="Roboto" w:eastAsia="Roboto"/>
          <w:rtl w:val="0"/>
          <w:lang w:val="ru-RU"/>
        </w:rPr>
        <w:t>например</w:t>
      </w:r>
      <w:r>
        <w:rPr>
          <w:rStyle w:val="Нет"/>
          <w:rFonts w:ascii="Roboto" w:cs="Roboto" w:hAnsi="Roboto" w:eastAsia="Roboto"/>
          <w:rtl w:val="0"/>
        </w:rPr>
        <w:t>: 2048)</w:t>
      </w: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228503" cy="2593246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03" cy="2593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Указать </w:t>
      </w:r>
      <w:r>
        <w:rPr>
          <w:rStyle w:val="Нет"/>
          <w:rFonts w:ascii="Roboto" w:cs="Roboto" w:hAnsi="Roboto" w:eastAsia="Roboto"/>
          <w:rtl w:val="0"/>
          <w:lang w:val="fr-FR"/>
        </w:rPr>
        <w:t xml:space="preserve">Metasploitable.vmdk </w:t>
      </w:r>
      <w:r>
        <w:rPr>
          <w:rStyle w:val="Нет"/>
          <w:rFonts w:ascii="Roboto" w:cs="Roboto" w:hAnsi="Roboto" w:eastAsia="Roboto"/>
          <w:rtl w:val="0"/>
          <w:lang w:val="ru-RU"/>
        </w:rPr>
        <w:t>в качестве жесткого диска</w:t>
      </w:r>
      <w:r>
        <w:rPr>
          <w:rStyle w:val="Нет"/>
          <w:rFonts w:ascii="Roboto" w:cs="Roboto" w:hAnsi="Roboto" w:eastAsia="Roboto"/>
          <w:rtl w:val="0"/>
        </w:rPr>
        <w:t>: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167064" cy="2705025"/>
            <wp:effectExtent l="0" t="0" r="0" b="0"/>
            <wp:docPr id="1073741828" name="officeArt object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7.png" descr="image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4" cy="27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Поменять настройки сети на Сетевой мост и сохранить настройки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471491" cy="1939950"/>
            <wp:effectExtent l="0" t="0" r="0" b="0"/>
            <wp:docPr id="1073741829" name="officeArt object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8.png" descr="image1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91" cy="1939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2)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 xml:space="preserve">Этапы первичной настройки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fr-FR"/>
        </w:rPr>
        <w:t>Metasploitable 2:</w:t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После настройк в </w:t>
      </w:r>
      <w:r>
        <w:rPr>
          <w:rStyle w:val="Нет"/>
          <w:rFonts w:ascii="Roboto" w:cs="Roboto" w:hAnsi="Roboto" w:eastAsia="Roboto"/>
          <w:rtl w:val="0"/>
          <w:lang w:val="it-IT"/>
        </w:rPr>
        <w:t xml:space="preserve">VirtualBox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нужно запустить </w:t>
      </w:r>
      <w:r>
        <w:rPr>
          <w:rStyle w:val="Нет"/>
          <w:rFonts w:ascii="Roboto" w:cs="Roboto" w:hAnsi="Roboto" w:eastAsia="Roboto"/>
          <w:rtl w:val="0"/>
          <w:lang w:val="fr-FR"/>
        </w:rPr>
        <w:t xml:space="preserve">Metasloitable 2 </w:t>
      </w:r>
      <w:r>
        <w:rPr>
          <w:rStyle w:val="Нет"/>
          <w:rFonts w:ascii="Roboto" w:cs="Roboto" w:hAnsi="Roboto" w:eastAsia="Roboto"/>
          <w:rtl w:val="0"/>
          <w:lang w:val="ru-RU"/>
        </w:rPr>
        <w:t>и подождать конца установки</w:t>
      </w:r>
      <w:r>
        <w:rPr>
          <w:rStyle w:val="Нет"/>
          <w:rFonts w:ascii="Roboto" w:cs="Roboto" w:hAnsi="Roboto" w:eastAsia="Roboto"/>
          <w:rtl w:val="0"/>
        </w:rPr>
        <w:t>: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423916" cy="2343278"/>
            <wp:effectExtent l="0" t="0" r="0" b="0"/>
            <wp:docPr id="1073741830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9.png" descr="image9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16" cy="2343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Необходимо ввести логин и пароль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pt-PT"/>
        </w:rPr>
        <w:t>msfadmin/msfadmin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444536" cy="2334502"/>
            <wp:effectExtent l="0" t="0" r="0" b="0"/>
            <wp:docPr id="1073741831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.png" descr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6" cy="23345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Далее дать права от </w:t>
      </w:r>
      <w:r>
        <w:rPr>
          <w:rStyle w:val="Нет"/>
          <w:rFonts w:ascii="Roboto" w:cs="Roboto" w:hAnsi="Roboto" w:eastAsia="Roboto"/>
          <w:rtl w:val="0"/>
          <w:lang w:val="nl-NL"/>
        </w:rPr>
        <w:t xml:space="preserve">root </w:t>
      </w:r>
      <w:r>
        <w:rPr>
          <w:rStyle w:val="Нет"/>
          <w:rFonts w:ascii="Roboto" w:cs="Roboto" w:hAnsi="Roboto" w:eastAsia="Roboto"/>
          <w:rtl w:val="0"/>
          <w:lang w:val="ru-RU"/>
        </w:rPr>
        <w:t>через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pt-PT"/>
        </w:rPr>
        <w:t>sudo su</w:t>
      </w:r>
      <w:r>
        <w:rPr>
          <w:rStyle w:val="Нет"/>
          <w:rFonts w:ascii="Roboto" w:cs="Roboto" w:hAnsi="Roboto" w:eastAsia="Roboto"/>
          <w:rtl w:val="0"/>
        </w:rPr>
        <w:t xml:space="preserve">. </w:t>
      </w:r>
      <w:r>
        <w:rPr>
          <w:rStyle w:val="Нет"/>
          <w:rFonts w:ascii="Roboto" w:cs="Roboto" w:hAnsi="Roboto" w:eastAsia="Roboto"/>
          <w:rtl w:val="0"/>
          <w:lang w:val="ru-RU"/>
        </w:rPr>
        <w:t>И поменять пароль через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nl-NL"/>
        </w:rPr>
        <w:t xml:space="preserve">passwd </w:t>
      </w:r>
      <w:r>
        <w:rPr>
          <w:rStyle w:val="Нет"/>
          <w:rFonts w:ascii="Roboto" w:cs="Roboto" w:hAnsi="Roboto" w:eastAsia="Roboto"/>
          <w:rtl w:val="0"/>
          <w:lang w:val="ru-RU"/>
        </w:rPr>
        <w:t>и задать любой пароль</w:t>
      </w:r>
      <w:r>
        <w:rPr>
          <w:rStyle w:val="Нет"/>
          <w:rFonts w:ascii="Roboto" w:cs="Roboto" w:hAnsi="Roboto" w:eastAsia="Roboto"/>
          <w:rtl w:val="0"/>
        </w:rPr>
        <w:t>: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21472" cy="635378"/>
            <wp:effectExtent l="0" t="0" r="0" b="0"/>
            <wp:docPr id="1073741832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4.png" descr="image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472" cy="6353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Также можно поменять пароль </w:t>
      </w:r>
      <w:r>
        <w:rPr>
          <w:rStyle w:val="Нет"/>
          <w:rFonts w:ascii="Roboto" w:cs="Roboto" w:hAnsi="Roboto" w:eastAsia="Roboto"/>
          <w:rtl w:val="0"/>
          <w:lang w:val="nl-NL"/>
        </w:rPr>
        <w:t xml:space="preserve">root </w:t>
      </w:r>
      <w:r>
        <w:rPr>
          <w:rStyle w:val="Нет"/>
          <w:rFonts w:ascii="Roboto" w:cs="Roboto" w:hAnsi="Roboto" w:eastAsia="Roboto"/>
          <w:rtl w:val="0"/>
          <w:lang w:val="ru-RU"/>
        </w:rPr>
        <w:t>пользователя через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passwd root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и задать любой пароль</w:t>
      </w:r>
      <w:r>
        <w:rPr>
          <w:rStyle w:val="Нет"/>
          <w:rFonts w:ascii="Roboto" w:cs="Roboto" w:hAnsi="Roboto" w:eastAsia="Roboto"/>
          <w:rtl w:val="0"/>
        </w:rPr>
        <w:t>: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39142" cy="441953"/>
            <wp:effectExtent l="0" t="0" r="0" b="0"/>
            <wp:docPr id="1073741833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5.png" descr="image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142" cy="441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3)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 xml:space="preserve">Обновление источников пакетов и создание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en-US"/>
        </w:rPr>
        <w:t>backup-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>файла репозиториев</w:t>
      </w:r>
      <w:r>
        <w:rPr>
          <w:rStyle w:val="Нет"/>
          <w:rFonts w:ascii="Roboto" w:cs="Roboto" w:hAnsi="Roboto" w:eastAsia="Roboto"/>
          <w:b w:val="1"/>
          <w:bCs w:val="1"/>
          <w:rtl w:val="0"/>
        </w:rPr>
        <w:t>:</w:t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8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Обновление источников пакетов и создание </w:t>
      </w:r>
      <w:r>
        <w:rPr>
          <w:rStyle w:val="Нет"/>
          <w:rFonts w:ascii="Roboto" w:cs="Roboto" w:hAnsi="Roboto" w:eastAsia="Roboto"/>
          <w:rtl w:val="0"/>
          <w:lang w:val="en-US"/>
        </w:rPr>
        <w:t>backup-</w:t>
      </w:r>
      <w:r>
        <w:rPr>
          <w:rStyle w:val="Нет"/>
          <w:rFonts w:ascii="Roboto" w:cs="Roboto" w:hAnsi="Roboto" w:eastAsia="Roboto"/>
          <w:rtl w:val="0"/>
          <w:lang w:val="ru-RU"/>
        </w:rPr>
        <w:t>файла репозиториев</w:t>
      </w: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727792" cy="1083661"/>
            <wp:effectExtent l="0" t="0" r="0" b="0"/>
            <wp:docPr id="1073741834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4.png" descr="image14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792" cy="10836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4)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>Работа с репозиториями и установка заголовочных файлов ядра</w:t>
      </w:r>
      <w:r>
        <w:rPr>
          <w:rStyle w:val="Нет"/>
          <w:rFonts w:ascii="Roboto" w:cs="Roboto" w:hAnsi="Roboto" w:eastAsia="Roboto"/>
          <w:b w:val="1"/>
          <w:bCs w:val="1"/>
          <w:rtl w:val="0"/>
        </w:rPr>
        <w:t>:</w:t>
      </w: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numPr>
          <w:ilvl w:val="0"/>
          <w:numId w:val="10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Просмотр списка репозиториев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>используя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756520" cy="2076226"/>
            <wp:effectExtent l="0" t="0" r="0" b="0"/>
            <wp:docPr id="1073741835" name="officeArt object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28.png" descr="image28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520" cy="20762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0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Отключение репозиториев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>используя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697187" cy="816000"/>
            <wp:effectExtent l="0" t="0" r="0" b="0"/>
            <wp:docPr id="1073741836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8.png" descr="image8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187" cy="8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0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Добавление репозиториев из файла </w:t>
      </w:r>
      <w:r>
        <w:rPr>
          <w:rStyle w:val="Нет"/>
          <w:rFonts w:ascii="Roboto" w:cs="Roboto" w:hAnsi="Roboto" w:eastAsia="Roboto"/>
          <w:rtl w:val="0"/>
          <w:lang w:val="en-US"/>
        </w:rPr>
        <w:t xml:space="preserve">deb.txt </w:t>
      </w:r>
      <w:r>
        <w:rPr>
          <w:rStyle w:val="Нет"/>
          <w:rFonts w:ascii="Roboto" w:cs="Roboto" w:hAnsi="Roboto" w:eastAsia="Roboto"/>
          <w:rtl w:val="0"/>
          <w:lang w:val="ru-RU"/>
        </w:rPr>
        <w:t>в список репозиториев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>используя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</w:p>
    <w:p>
      <w:pPr>
        <w:pStyle w:val="Основной текст"/>
        <w:ind w:left="720" w:firstLine="0"/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719513" cy="1824667"/>
            <wp:effectExtent l="0" t="0" r="0" b="0"/>
            <wp:docPr id="1073741837" name="officeArt object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24.png" descr="image2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824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0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Выполнить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cat deb.txt &gt;&gt; sources.list</w:t>
      </w:r>
      <w:r>
        <w:rPr>
          <w:rStyle w:val="Нет"/>
          <w:rFonts w:ascii="Roboto" w:cs="Roboto" w:hAnsi="Roboto" w:eastAsia="Roboto"/>
          <w:rtl w:val="0"/>
        </w:rPr>
        <w:t xml:space="preserve">.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При этом файлы </w:t>
      </w:r>
      <w:r>
        <w:rPr>
          <w:rStyle w:val="Нет"/>
          <w:rFonts w:ascii="Roboto" w:cs="Roboto" w:hAnsi="Roboto" w:eastAsia="Roboto"/>
          <w:rtl w:val="0"/>
          <w:lang w:val="en-US"/>
        </w:rPr>
        <w:t xml:space="preserve">deb.txt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и </w:t>
      </w:r>
      <w:r>
        <w:rPr>
          <w:rStyle w:val="Нет"/>
          <w:rFonts w:ascii="Roboto" w:cs="Roboto" w:hAnsi="Roboto" w:eastAsia="Roboto"/>
          <w:rtl w:val="0"/>
        </w:rPr>
        <w:t xml:space="preserve">sources.list </w:t>
      </w:r>
      <w:r>
        <w:rPr>
          <w:rStyle w:val="Нет"/>
          <w:rFonts w:ascii="Roboto" w:cs="Roboto" w:hAnsi="Roboto" w:eastAsia="Roboto"/>
          <w:rtl w:val="0"/>
          <w:lang w:val="ru-RU"/>
        </w:rPr>
        <w:t>должны находиться в одной директории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828833" cy="1526446"/>
            <wp:effectExtent l="0" t="0" r="0" b="0"/>
            <wp:docPr id="1073741838" name="officeArt object" descr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37.png" descr="image37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833" cy="1526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0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Обновить список репозиториев для менеджера пакетов </w:t>
      </w:r>
      <w:r>
        <w:rPr>
          <w:rStyle w:val="Нет"/>
          <w:rFonts w:ascii="Roboto" w:cs="Roboto" w:hAnsi="Roboto" w:eastAsia="Roboto"/>
          <w:rtl w:val="0"/>
        </w:rPr>
        <w:t xml:space="preserve">apt, </w:t>
      </w:r>
      <w:r>
        <w:rPr>
          <w:rStyle w:val="Нет"/>
          <w:rFonts w:ascii="Roboto" w:cs="Roboto" w:hAnsi="Roboto" w:eastAsia="Roboto"/>
          <w:rtl w:val="0"/>
          <w:lang w:val="ru-RU"/>
        </w:rPr>
        <w:t>используя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apt-get update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772896" cy="2073653"/>
            <wp:effectExtent l="0" t="0" r="0" b="0"/>
            <wp:docPr id="1073741839" name="officeArt object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7.png" descr="image17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896" cy="2073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0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Установка заголовочных файлов ядра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772688" cy="1435125"/>
            <wp:effectExtent l="0" t="0" r="0" b="0"/>
            <wp:docPr id="1073741840" name="officeArt object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20.png" descr="image20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88" cy="1435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5)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 xml:space="preserve">Установка </w:t>
      </w: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zip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 xml:space="preserve">и </w:t>
      </w:r>
      <w:r>
        <w:rPr>
          <w:rStyle w:val="Нет"/>
          <w:rFonts w:ascii="Roboto" w:cs="Roboto" w:hAnsi="Roboto" w:eastAsia="Roboto"/>
          <w:b w:val="1"/>
          <w:bCs w:val="1"/>
          <w:rtl w:val="0"/>
        </w:rPr>
        <w:t>Lime:</w:t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2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Выполнить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de-DE"/>
        </w:rPr>
        <w:t>apt-get install zip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819400" cy="1370416"/>
            <wp:effectExtent l="0" t="0" r="0" b="0"/>
            <wp:docPr id="1073741841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3.png" descr="image13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00" cy="1370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2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Выполнить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cd /var/tmp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и выполнить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wget http://www.computersecuritystudent.com/DOWNLOADS/lime-forensics-1.1-r17.tar.gz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10013" cy="1406875"/>
            <wp:effectExtent l="0" t="0" r="0" b="0"/>
            <wp:docPr id="1073741842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6.png" descr="image6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406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2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Распаковать архив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>выполнив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tar zxvf lime*.tar.gz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19538" cy="1035228"/>
            <wp:effectExtent l="0" t="0" r="0" b="0"/>
            <wp:docPr id="1073741843" name="officeArt object" descr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33.png" descr="image33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035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2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Выполнить сборку командой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make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19538" cy="1808266"/>
            <wp:effectExtent l="0" t="0" r="0" b="0"/>
            <wp:docPr id="1073741844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7.png" descr="image7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808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6)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>Установка вспомогательных библиотек</w:t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Установка заголовочных файлов библиотеки </w:t>
      </w:r>
      <w:r>
        <w:rPr>
          <w:rStyle w:val="Нет"/>
          <w:rFonts w:ascii="Roboto" w:cs="Roboto" w:hAnsi="Roboto" w:eastAsia="Roboto"/>
          <w:rtl w:val="0"/>
        </w:rPr>
        <w:t xml:space="preserve">libelf. </w:t>
      </w:r>
      <w:r>
        <w:rPr>
          <w:rStyle w:val="Нет"/>
          <w:rFonts w:ascii="Roboto" w:cs="Roboto" w:hAnsi="Roboto" w:eastAsia="Roboto"/>
          <w:rtl w:val="0"/>
          <w:lang w:val="ru-RU"/>
        </w:rPr>
        <w:t>Выполнить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apt-get install libelfg0-dev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27670" cy="1467983"/>
            <wp:effectExtent l="0" t="0" r="0" b="0"/>
            <wp:docPr id="1073741845" name="officeArt object" descr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34.png" descr="image34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70" cy="14679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Скачивание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настройка и установка библиотеки </w:t>
      </w:r>
      <w:r>
        <w:rPr>
          <w:rStyle w:val="Нет"/>
          <w:rFonts w:ascii="Roboto" w:cs="Roboto" w:hAnsi="Roboto" w:eastAsia="Roboto"/>
          <w:rtl w:val="0"/>
        </w:rPr>
        <w:t xml:space="preserve">libdwarf.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Выполнить команду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cd /var/tmp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и выполнить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wget http://www.computersecuritystudent.com/SECURITY_TOOLS/METASPLOITABLE/EXPLOIT/lesson1/libdwarf-20140208.tar.gz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840789" cy="1274195"/>
            <wp:effectExtent l="0" t="0" r="0" b="0"/>
            <wp:docPr id="1073741846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5.png" descr="image25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89" cy="1274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4"/>
        </w:numPr>
        <w:bidi w:val="0"/>
        <w:ind w:right="0"/>
        <w:jc w:val="left"/>
        <w:rPr>
          <w:rFonts w:ascii="Roboto" w:cs="Roboto" w:hAnsi="Roboto" w:eastAsia="Roboto"/>
          <w:i w:val="1"/>
          <w:iCs w:val="1"/>
          <w:rtl w:val="0"/>
          <w:lang w:val="ru-RU"/>
        </w:rPr>
      </w:pPr>
      <w:r>
        <w:rPr>
          <w:rStyle w:val="Нет"/>
          <w:rFonts w:ascii="Roboto" w:cs="Roboto" w:hAnsi="Roboto" w:eastAsia="Roboto"/>
          <w:i w:val="1"/>
          <w:iCs w:val="1"/>
          <w:rtl w:val="0"/>
          <w:lang w:val="ru-RU"/>
        </w:rPr>
        <w:t>Распаковать архив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 xml:space="preserve">,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ru-RU"/>
        </w:rPr>
        <w:t>выполнив команду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: tar zxfy libdwarf-20140208.tar.gz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878889" cy="2154939"/>
            <wp:effectExtent l="0" t="0" r="0" b="0"/>
            <wp:docPr id="1073741847" name="officeArt object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9.png" descr="image29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89" cy="21549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Перейти в каталог с исходными текстами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>выполнив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de-DE"/>
        </w:rPr>
        <w:t>cd /var/tmp/dwarf-20140208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00488" cy="1218093"/>
            <wp:effectExtent l="0" t="0" r="0" b="0"/>
            <wp:docPr id="1073741848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19.png" descr="image19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218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Подготовить исходные тексты к сборке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>запустив исполняемый файл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fr-FR"/>
        </w:rPr>
        <w:t>./configure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48113" cy="2184688"/>
            <wp:effectExtent l="0" t="0" r="0" b="0"/>
            <wp:docPr id="1073741849" name="officeArt object" descr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30.png" descr="image30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846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Выполнить сборку командой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make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82095" cy="2202721"/>
            <wp:effectExtent l="0" t="0" r="0" b="0"/>
            <wp:docPr id="1073741850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15.png" descr="image15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95" cy="2202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4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Переместить утилиту </w:t>
      </w:r>
      <w:r>
        <w:rPr>
          <w:rStyle w:val="Нет"/>
          <w:rFonts w:ascii="Roboto" w:cs="Roboto" w:hAnsi="Roboto" w:eastAsia="Roboto"/>
          <w:rtl w:val="0"/>
          <w:lang w:val="de-DE"/>
        </w:rPr>
        <w:t>dwarfdump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в каталог исполняемых файлов командой</w:t>
      </w:r>
      <w:r>
        <w:rPr>
          <w:rStyle w:val="Нет"/>
          <w:rFonts w:ascii="Roboto" w:cs="Roboto" w:hAnsi="Roboto" w:eastAsia="Roboto"/>
          <w:rtl w:val="0"/>
        </w:rPr>
        <w:t xml:space="preserve">:      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nl-NL"/>
        </w:rPr>
        <w:t>cp dwarfdump/dwarfdump /usr/bin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и с помощью команды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which dwarfdump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удостовериться в правильности переноса утилиты </w:t>
      </w:r>
      <w:r>
        <w:rPr>
          <w:rStyle w:val="Нет"/>
          <w:rFonts w:ascii="Roboto" w:cs="Roboto" w:hAnsi="Roboto" w:eastAsia="Roboto"/>
          <w:rtl w:val="0"/>
          <w:lang w:val="de-DE"/>
        </w:rPr>
        <w:t>dwarfdump.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4028969" cy="737835"/>
            <wp:effectExtent l="0" t="0" r="0" b="0"/>
            <wp:docPr id="1073741851" name="officeArt object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31.png" descr="image31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969" cy="737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7)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>Скачивание</w:t>
      </w: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,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 xml:space="preserve">настройка и установка фреймворка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en-US"/>
        </w:rPr>
        <w:t>Volatility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Скачивание </w:t>
      </w:r>
      <w:r>
        <w:rPr>
          <w:rStyle w:val="Нет"/>
          <w:rFonts w:ascii="Roboto" w:cs="Roboto" w:hAnsi="Roboto" w:eastAsia="Roboto"/>
          <w:rtl w:val="0"/>
          <w:lang w:val="en-US"/>
        </w:rPr>
        <w:t xml:space="preserve">Volatility. </w:t>
      </w:r>
      <w:r>
        <w:rPr>
          <w:rStyle w:val="Нет"/>
          <w:rFonts w:ascii="Roboto" w:cs="Roboto" w:hAnsi="Roboto" w:eastAsia="Roboto"/>
          <w:rtl w:val="0"/>
          <w:lang w:val="ru-RU"/>
        </w:rPr>
        <w:t>Необходимо перейти в раздел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cd /var/tmp/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и использовать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wget --no-check-certificate http://www.computersecuritystudent.com/SECURITY_TOOLS/METASPLOITABLE/EXPLOIT/lesson1/volatility-2.3.1.tar.gz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45564" cy="1281387"/>
            <wp:effectExtent l="0" t="0" r="0" b="0"/>
            <wp:docPr id="1073741852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11.png" descr="image11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64" cy="1281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Распаковать архив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>выполнив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tar zxvf volatility-2.3.1.tar.gz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69540" cy="2208616"/>
            <wp:effectExtent l="0" t="0" r="0" b="0"/>
            <wp:docPr id="1073741853" name="officeArt object" descr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16.png" descr="image16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40" cy="2208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Перейти в каталог с </w:t>
      </w:r>
      <w:r>
        <w:rPr>
          <w:rStyle w:val="Нет"/>
          <w:rFonts w:ascii="Roboto" w:cs="Roboto" w:hAnsi="Roboto" w:eastAsia="Roboto"/>
          <w:rtl w:val="0"/>
          <w:lang w:val="fr-FR"/>
        </w:rPr>
        <w:t>linux-</w:t>
      </w:r>
      <w:r>
        <w:rPr>
          <w:rStyle w:val="Нет"/>
          <w:rFonts w:ascii="Roboto" w:cs="Roboto" w:hAnsi="Roboto" w:eastAsia="Roboto"/>
          <w:rtl w:val="0"/>
          <w:lang w:val="ru-RU"/>
        </w:rPr>
        <w:t>утилитами фреймворка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выполнив команду               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cd /var/tmp/volatility-2.3.1/tools/linux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86710" cy="365048"/>
            <wp:effectExtent l="0" t="0" r="0" b="0"/>
            <wp:docPr id="1073741854" name="officeArt object" descr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32.png" descr="image32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10" cy="3650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Выполнить сборку командой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make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95390" cy="2204686"/>
            <wp:effectExtent l="0" t="0" r="0" b="0"/>
            <wp:docPr id="1073741855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12.png" descr="image12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90" cy="2204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numPr>
          <w:ilvl w:val="0"/>
          <w:numId w:val="16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С помощью команды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ls -l module.dwarf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проверить успешность получения структуры ядра </w:t>
      </w:r>
      <w:r>
        <w:rPr>
          <w:rStyle w:val="Нет"/>
          <w:rFonts w:ascii="Roboto" w:cs="Roboto" w:hAnsi="Roboto" w:eastAsia="Roboto"/>
          <w:rtl w:val="0"/>
          <w:lang w:val="fr-FR"/>
        </w:rPr>
        <w:t>Metasploitable.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76688" cy="294922"/>
            <wp:effectExtent l="0" t="0" r="0" b="0"/>
            <wp:docPr id="1073741856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10.png" descr="image10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94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8)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 xml:space="preserve">Создание профиля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en-US"/>
        </w:rPr>
        <w:t xml:space="preserve">Volatility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 xml:space="preserve">для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fr-FR"/>
        </w:rPr>
        <w:t>Metasploitable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Подготовить архив с файлами профиля ядра </w:t>
      </w:r>
      <w:r>
        <w:rPr>
          <w:rStyle w:val="Нет"/>
          <w:rFonts w:ascii="Roboto" w:cs="Roboto" w:hAnsi="Roboto" w:eastAsia="Roboto"/>
          <w:rtl w:val="0"/>
          <w:lang w:val="fr-FR"/>
        </w:rPr>
        <w:t xml:space="preserve">Metasploitable </w:t>
      </w:r>
      <w:r>
        <w:rPr>
          <w:rStyle w:val="Нет"/>
          <w:rFonts w:ascii="Roboto" w:cs="Roboto" w:hAnsi="Roboto" w:eastAsia="Roboto"/>
          <w:rtl w:val="0"/>
          <w:lang w:val="ru-RU"/>
        </w:rPr>
        <w:t>с помощью команды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zip /var/www/UBUNTU-MSF804.zip /var/tmp/volatility-2.3.1/tools/linux/module.dwarf /boot/System.map-2.6.24-16-server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3995738" cy="451346"/>
            <wp:effectExtent l="0" t="0" r="0" b="0"/>
            <wp:docPr id="1073741857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21.png" descr="image21.png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451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144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Убедиться в успешности создания архива</w:t>
      </w:r>
      <w:r>
        <w:rPr>
          <w:rStyle w:val="Нет"/>
          <w:rFonts w:ascii="Roboto" w:cs="Roboto" w:hAnsi="Roboto" w:eastAsia="Roboto"/>
          <w:rtl w:val="0"/>
        </w:rPr>
        <w:t xml:space="preserve">, </w:t>
      </w:r>
      <w:r>
        <w:rPr>
          <w:rStyle w:val="Нет"/>
          <w:rFonts w:ascii="Roboto" w:cs="Roboto" w:hAnsi="Roboto" w:eastAsia="Roboto"/>
          <w:rtl w:val="0"/>
          <w:lang w:val="ru-RU"/>
        </w:rPr>
        <w:t>выполнив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ls -l /var/www/UBUNTU-MSF804.zip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4001879" cy="286532"/>
            <wp:effectExtent l="0" t="0" r="0" b="0"/>
            <wp:docPr id="1073741858" name="officeArt object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22.png" descr="image22.png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879" cy="286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144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Создание дампа памяти с помощью </w:t>
      </w:r>
      <w:r>
        <w:rPr>
          <w:rStyle w:val="Нет"/>
          <w:rFonts w:ascii="Roboto" w:cs="Roboto" w:hAnsi="Roboto" w:eastAsia="Roboto"/>
          <w:rtl w:val="0"/>
        </w:rPr>
        <w:t xml:space="preserve">LiME </w:t>
      </w:r>
      <w:r>
        <w:rPr>
          <w:rStyle w:val="Нет"/>
          <w:rFonts w:ascii="Roboto" w:cs="Roboto" w:hAnsi="Roboto" w:eastAsia="Roboto"/>
          <w:rtl w:val="0"/>
          <w:lang w:val="ru-RU"/>
        </w:rPr>
        <w:t>перейти в раздел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cd /var/tmp/src/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 и выполнить команду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insmod lime-2.6.24-16-server.ko "path=/var/tmp/src/mem.img format=lime</w:t>
      </w:r>
      <w:r>
        <w:rPr>
          <w:rStyle w:val="Нет"/>
          <w:rFonts w:ascii="Roboto" w:cs="Roboto" w:hAnsi="Roboto" w:eastAsia="Roboto"/>
          <w:rtl w:val="0"/>
          <w:lang w:val="ru-RU"/>
        </w:rPr>
        <w:t>"</w:t>
      </w:r>
    </w:p>
    <w:p>
      <w:pPr>
        <w:pStyle w:val="Основной текст"/>
        <w:ind w:left="144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После этого перейти в каталог с фреймворком с помощью команды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it-IT"/>
        </w:rPr>
        <w:t>cd /var/tmp/volatility-2.3.1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и создать отдельный каталог для архива </w:t>
      </w:r>
      <w:r>
        <w:rPr>
          <w:rStyle w:val="Нет"/>
          <w:rFonts w:ascii="Roboto" w:cs="Roboto" w:hAnsi="Roboto" w:eastAsia="Roboto"/>
          <w:rtl w:val="0"/>
        </w:rPr>
        <w:t xml:space="preserve">UBUNTU-MSF804.zip c 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помощью команды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mkdir ./volatility/profiles/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  <w:r>
        <w:rPr>
          <w:rStyle w:val="Нет"/>
          <w:rFonts w:ascii="Roboto" w:cs="Roboto" w:hAnsi="Roboto" w:eastAsia="Roboto"/>
        </w:rPr>
        <w:drawing xmlns:a="http://schemas.openxmlformats.org/drawingml/2006/main">
          <wp:inline distT="0" distB="0" distL="0" distR="0">
            <wp:extent cx="4027964" cy="1336246"/>
            <wp:effectExtent l="0" t="0" r="0" b="0"/>
            <wp:docPr id="1073741859" name="officeArt object" descr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36.png" descr="image36.png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964" cy="1336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144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18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 xml:space="preserve">Переместить архив </w:t>
      </w:r>
      <w:r>
        <w:rPr>
          <w:rStyle w:val="Нет"/>
          <w:rFonts w:ascii="Roboto" w:cs="Roboto" w:hAnsi="Roboto" w:eastAsia="Roboto"/>
          <w:rtl w:val="0"/>
          <w:lang w:val="de-DE"/>
        </w:rPr>
        <w:t xml:space="preserve">UBUNTU-MSF804.zip </w:t>
      </w:r>
      <w:r>
        <w:rPr>
          <w:rStyle w:val="Нет"/>
          <w:rFonts w:ascii="Roboto" w:cs="Roboto" w:hAnsi="Roboto" w:eastAsia="Roboto"/>
          <w:rtl w:val="0"/>
          <w:lang w:val="ru-RU"/>
        </w:rPr>
        <w:t>в подготовленный каталог с помощью команды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cp /var/www/UBUNTU-MSF804.zip /var/tmp/volatility-2.3.1./volatility/profiles/</w:t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  <w:rtl w:val="0"/>
        </w:rPr>
        <w:t xml:space="preserve">9) </w:t>
      </w:r>
      <w:r>
        <w:rPr>
          <w:rStyle w:val="Нет"/>
          <w:rFonts w:ascii="Roboto" w:cs="Roboto" w:hAnsi="Roboto" w:eastAsia="Roboto"/>
          <w:b w:val="1"/>
          <w:bCs w:val="1"/>
          <w:rtl w:val="0"/>
          <w:lang w:val="ru-RU"/>
        </w:rPr>
        <w:t>Оформление результатов работы</w:t>
      </w:r>
      <w:r>
        <w:rPr>
          <w:rStyle w:val="Нет"/>
          <w:rFonts w:ascii="Roboto" w:cs="Roboto" w:hAnsi="Roboto" w:eastAsia="Roboto"/>
          <w:b w:val="1"/>
          <w:bCs w:val="1"/>
          <w:rtl w:val="0"/>
        </w:rPr>
        <w:t>:</w:t>
      </w:r>
    </w:p>
    <w:p>
      <w:pPr>
        <w:pStyle w:val="Основной текст"/>
        <w:rPr>
          <w:rStyle w:val="Нет"/>
          <w:rFonts w:ascii="Roboto" w:cs="Roboto" w:hAnsi="Roboto" w:eastAsia="Roboto"/>
          <w:b w:val="1"/>
          <w:bCs w:val="1"/>
        </w:rPr>
      </w:pPr>
    </w:p>
    <w:p>
      <w:pPr>
        <w:pStyle w:val="Основной текст"/>
        <w:numPr>
          <w:ilvl w:val="0"/>
          <w:numId w:val="20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Команда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 xml:space="preserve">python vol.py --plugins=/var/tmp/volatility-2.3.1./volatility/profiles/ --profile=LinuxUBUNTU-MSF804x86 linux_lsof -f  /var/tmp/src/mem.img | tail -20 </w:t>
      </w:r>
      <w:r>
        <w:rPr>
          <w:rStyle w:val="Нет"/>
          <w:rFonts w:ascii="Roboto" w:cs="Roboto" w:hAnsi="Roboto" w:eastAsia="Roboto"/>
          <w:rtl w:val="0"/>
          <w:lang w:val="ru-RU"/>
        </w:rPr>
        <w:t>НЕ РАБОТАЕТ из</w:t>
      </w:r>
      <w:r>
        <w:rPr>
          <w:rStyle w:val="Нет"/>
          <w:rFonts w:ascii="Roboto" w:cs="Roboto" w:hAnsi="Roboto" w:eastAsia="Roboto"/>
          <w:rtl w:val="0"/>
        </w:rPr>
        <w:t>-</w:t>
      </w:r>
      <w:r>
        <w:rPr>
          <w:rStyle w:val="Нет"/>
          <w:rFonts w:ascii="Roboto" w:cs="Roboto" w:hAnsi="Roboto" w:eastAsia="Roboto"/>
          <w:rtl w:val="0"/>
          <w:lang w:val="ru-RU"/>
        </w:rPr>
        <w:t xml:space="preserve">за версии </w:t>
      </w:r>
      <w:r>
        <w:rPr>
          <w:rStyle w:val="Нет"/>
          <w:rFonts w:ascii="Roboto" w:cs="Roboto" w:hAnsi="Roboto" w:eastAsia="Roboto"/>
          <w:rtl w:val="0"/>
          <w:lang w:val="en-US"/>
        </w:rPr>
        <w:t>python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  <w:b w:val="1"/>
          <w:bCs w:val="1"/>
        </w:rPr>
      </w:pPr>
      <w:r>
        <w:rPr>
          <w:rStyle w:val="Нет"/>
          <w:rFonts w:ascii="Roboto" w:cs="Roboto" w:hAnsi="Roboto" w:eastAsia="Roboto"/>
          <w:b w:val="1"/>
          <w:bCs w:val="1"/>
        </w:rPr>
        <w:drawing xmlns:a="http://schemas.openxmlformats.org/drawingml/2006/main">
          <wp:inline distT="0" distB="0" distL="0" distR="0">
            <wp:extent cx="4263152" cy="469426"/>
            <wp:effectExtent l="0" t="0" r="0" b="0"/>
            <wp:docPr id="1073741860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23.png" descr="image23.png"/>
                    <pic:cNvPicPr>
                      <a:picLocks noChangeAspect="1"/>
                    </pic:cNvPicPr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52" cy="469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  <w:b w:val="1"/>
          <w:bCs w:val="1"/>
          <w:i w:val="1"/>
          <w:iCs w:val="1"/>
        </w:rPr>
      </w:pPr>
      <w:r>
        <w:rPr>
          <w:rStyle w:val="Нет"/>
          <w:rFonts w:ascii="Roboto" w:cs="Roboto" w:hAnsi="Roboto" w:eastAsia="Roboto"/>
          <w:b w:val="1"/>
          <w:bCs w:val="1"/>
          <w:i w:val="1"/>
          <w:iCs w:val="1"/>
          <w:rtl w:val="0"/>
          <w:lang w:val="ru-RU"/>
        </w:rPr>
        <w:t xml:space="preserve">Не получилось обновить версию </w:t>
      </w:r>
      <w:r>
        <w:rPr>
          <w:rStyle w:val="Нет"/>
          <w:rFonts w:ascii="Roboto" w:cs="Roboto" w:hAnsi="Roboto" w:eastAsia="Roboto"/>
          <w:b w:val="1"/>
          <w:bCs w:val="1"/>
          <w:i w:val="1"/>
          <w:iCs w:val="1"/>
          <w:rtl w:val="0"/>
          <w:lang w:val="en-US"/>
        </w:rPr>
        <w:t xml:space="preserve">python </w:t>
      </w:r>
      <w:r>
        <w:rPr>
          <w:rStyle w:val="Нет"/>
          <w:rFonts w:ascii="Roboto" w:cs="Roboto" w:hAnsi="Roboto" w:eastAsia="Roboto"/>
          <w:b w:val="1"/>
          <w:bCs w:val="1"/>
          <w:i w:val="1"/>
          <w:iCs w:val="1"/>
          <w:rtl w:val="0"/>
          <w:lang w:val="ru-RU"/>
        </w:rPr>
        <w:t xml:space="preserve">до </w:t>
      </w:r>
      <w:r>
        <w:rPr>
          <w:rStyle w:val="Нет"/>
          <w:rFonts w:ascii="Roboto" w:cs="Roboto" w:hAnsi="Roboto" w:eastAsia="Roboto"/>
          <w:b w:val="1"/>
          <w:bCs w:val="1"/>
          <w:i w:val="1"/>
          <w:iCs w:val="1"/>
          <w:rtl w:val="0"/>
        </w:rPr>
        <w:t xml:space="preserve">2.6, </w:t>
      </w:r>
      <w:r>
        <w:rPr>
          <w:rStyle w:val="Нет"/>
          <w:rFonts w:ascii="Roboto" w:cs="Roboto" w:hAnsi="Roboto" w:eastAsia="Roboto"/>
          <w:b w:val="1"/>
          <w:bCs w:val="1"/>
          <w:i w:val="1"/>
          <w:iCs w:val="1"/>
          <w:rtl w:val="0"/>
          <w:lang w:val="ru-RU"/>
        </w:rPr>
        <w:t>некорректно оформлено задание</w:t>
      </w:r>
    </w:p>
    <w:p>
      <w:pPr>
        <w:pStyle w:val="Основной текст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20"/>
        </w:numPr>
        <w:bidi w:val="0"/>
        <w:ind w:right="0"/>
        <w:jc w:val="left"/>
        <w:rPr>
          <w:rFonts w:ascii="Roboto" w:cs="Roboto" w:hAnsi="Roboto" w:eastAsia="Roboto"/>
          <w:rtl w:val="0"/>
          <w:lang w:val="ru-RU"/>
        </w:rPr>
      </w:pPr>
      <w:r>
        <w:rPr>
          <w:rStyle w:val="Нет"/>
          <w:rFonts w:ascii="Roboto" w:cs="Roboto" w:hAnsi="Roboto" w:eastAsia="Roboto"/>
          <w:rtl w:val="0"/>
          <w:lang w:val="ru-RU"/>
        </w:rPr>
        <w:t>Список команд</w:t>
      </w:r>
      <w:r>
        <w:rPr>
          <w:rStyle w:val="Нет"/>
          <w:rFonts w:ascii="Roboto" w:cs="Roboto" w:hAnsi="Roboto" w:eastAsia="Roboto"/>
          <w:rtl w:val="0"/>
        </w:rPr>
        <w:t xml:space="preserve">: </w:t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numPr>
          <w:ilvl w:val="0"/>
          <w:numId w:val="22"/>
        </w:numPr>
        <w:bidi w:val="0"/>
        <w:ind w:right="0"/>
        <w:jc w:val="left"/>
        <w:rPr>
          <w:rFonts w:ascii="Roboto" w:cs="Roboto" w:hAnsi="Roboto" w:eastAsia="Roboto"/>
          <w:i w:val="1"/>
          <w:iCs w:val="1"/>
          <w:rtl w:val="0"/>
          <w:lang w:val="en-US"/>
        </w:rPr>
      </w:pP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grep "password changed" /var/log/auth.log</w:t>
      </w:r>
    </w:p>
    <w:p>
      <w:pPr>
        <w:pStyle w:val="Основной текст"/>
        <w:numPr>
          <w:ilvl w:val="0"/>
          <w:numId w:val="22"/>
        </w:numPr>
        <w:bidi w:val="0"/>
        <w:ind w:right="0"/>
        <w:jc w:val="left"/>
        <w:rPr>
          <w:rFonts w:ascii="Roboto" w:cs="Roboto" w:hAnsi="Roboto" w:eastAsia="Roboto"/>
          <w:i w:val="1"/>
          <w:iCs w:val="1"/>
          <w:rtl w:val="0"/>
          <w:lang w:val="en-US"/>
        </w:rPr>
      </w:pP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>ls -l /var/www/UBUNTU-MSF804.zip</w:t>
      </w:r>
    </w:p>
    <w:p>
      <w:pPr>
        <w:pStyle w:val="Основной текст"/>
        <w:numPr>
          <w:ilvl w:val="0"/>
          <w:numId w:val="22"/>
        </w:numPr>
        <w:bidi w:val="0"/>
        <w:ind w:right="0"/>
        <w:jc w:val="left"/>
        <w:rPr>
          <w:rFonts w:ascii="Roboto" w:cs="Roboto" w:hAnsi="Roboto" w:eastAsia="Roboto"/>
          <w:i w:val="1"/>
          <w:iCs w:val="1"/>
          <w:rtl w:val="0"/>
          <w:lang w:val="nl-NL"/>
        </w:rPr>
      </w:pPr>
      <w:r>
        <w:rPr>
          <w:rStyle w:val="Нет"/>
          <w:rFonts w:ascii="Roboto" w:cs="Roboto" w:hAnsi="Roboto" w:eastAsia="Roboto"/>
          <w:i w:val="1"/>
          <w:iCs w:val="1"/>
          <w:rtl w:val="0"/>
          <w:lang w:val="nl-NL"/>
        </w:rPr>
        <w:t>date</w:t>
      </w:r>
    </w:p>
    <w:p>
      <w:pPr>
        <w:pStyle w:val="Основной текст"/>
        <w:numPr>
          <w:ilvl w:val="0"/>
          <w:numId w:val="22"/>
        </w:numPr>
        <w:bidi w:val="0"/>
        <w:ind w:right="0"/>
        <w:jc w:val="left"/>
        <w:rPr>
          <w:rFonts w:ascii="Roboto" w:cs="Roboto" w:hAnsi="Roboto" w:eastAsia="Roboto"/>
          <w:i w:val="1"/>
          <w:iCs w:val="1"/>
          <w:rtl w:val="0"/>
          <w:lang w:val="es-ES_tradnl"/>
        </w:rPr>
      </w:pPr>
      <w:r>
        <w:rPr>
          <w:rStyle w:val="Нет"/>
          <w:rFonts w:ascii="Roboto" w:cs="Roboto" w:hAnsi="Roboto" w:eastAsia="Roboto"/>
          <w:i w:val="1"/>
          <w:iCs w:val="1"/>
          <w:rtl w:val="0"/>
          <w:lang w:val="es-ES_tradnl"/>
        </w:rPr>
        <w:t>echo "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ru-RU"/>
        </w:rPr>
        <w:t>Ф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.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ru-RU"/>
        </w:rPr>
        <w:t>И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.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ru-RU"/>
        </w:rPr>
        <w:t>О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ru-RU"/>
        </w:rPr>
        <w:t xml:space="preserve">" </w:t>
      </w:r>
    </w:p>
    <w:p>
      <w:pPr>
        <w:pStyle w:val="Основной текст"/>
        <w:numPr>
          <w:ilvl w:val="0"/>
          <w:numId w:val="22"/>
        </w:numPr>
        <w:bidi w:val="0"/>
        <w:ind w:right="0"/>
        <w:jc w:val="left"/>
        <w:rPr>
          <w:rFonts w:ascii="Roboto" w:cs="Roboto" w:hAnsi="Roboto" w:eastAsia="Roboto"/>
          <w:i w:val="1"/>
          <w:iCs w:val="1"/>
          <w:rtl w:val="0"/>
          <w:lang w:val="en-US"/>
        </w:rPr>
      </w:pPr>
      <w:r>
        <w:rPr>
          <w:rStyle w:val="Нет"/>
          <w:rFonts w:ascii="Roboto" w:cs="Roboto" w:hAnsi="Roboto" w:eastAsia="Roboto"/>
          <w:i w:val="1"/>
          <w:iCs w:val="1"/>
          <w:rtl w:val="0"/>
          <w:lang w:val="en-US"/>
        </w:rPr>
        <w:t xml:space="preserve">free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ru-RU"/>
        </w:rPr>
        <w:t>–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m;</w:t>
      </w:r>
    </w:p>
    <w:p>
      <w:pPr>
        <w:pStyle w:val="Основной текст"/>
        <w:numPr>
          <w:ilvl w:val="0"/>
          <w:numId w:val="22"/>
        </w:numPr>
        <w:bidi w:val="0"/>
        <w:ind w:right="0"/>
        <w:jc w:val="left"/>
        <w:rPr>
          <w:rFonts w:ascii="Roboto" w:cs="Roboto" w:hAnsi="Roboto" w:eastAsia="Roboto"/>
          <w:i w:val="1"/>
          <w:iCs w:val="1"/>
          <w:rtl w:val="0"/>
          <w:lang w:val="fr-FR"/>
        </w:rPr>
      </w:pPr>
      <w:r>
        <w:rPr>
          <w:rStyle w:val="Нет"/>
          <w:rFonts w:ascii="Roboto" w:cs="Roboto" w:hAnsi="Roboto" w:eastAsia="Roboto"/>
          <w:i w:val="1"/>
          <w:iCs w:val="1"/>
          <w:rtl w:val="0"/>
          <w:lang w:val="fr-FR"/>
        </w:rPr>
        <w:t xml:space="preserve">du </w:t>
      </w:r>
      <w:r>
        <w:rPr>
          <w:rStyle w:val="Нет"/>
          <w:rFonts w:ascii="Roboto" w:cs="Roboto" w:hAnsi="Roboto" w:eastAsia="Roboto"/>
          <w:i w:val="1"/>
          <w:iCs w:val="1"/>
          <w:rtl w:val="0"/>
          <w:lang w:val="ru-RU"/>
        </w:rPr>
        <w:t>–</w:t>
      </w:r>
      <w:r>
        <w:rPr>
          <w:rStyle w:val="Нет"/>
          <w:rFonts w:ascii="Roboto" w:cs="Roboto" w:hAnsi="Roboto" w:eastAsia="Roboto"/>
          <w:i w:val="1"/>
          <w:iCs w:val="1"/>
          <w:rtl w:val="0"/>
        </w:rPr>
        <w:t>sh /var/tmp/src/mem.img</w:t>
      </w:r>
      <w:r>
        <w:rPr>
          <w:rStyle w:val="Нет"/>
          <w:rFonts w:ascii="Roboto" w:cs="Roboto" w:hAnsi="Roboto" w:eastAsia="Roboto"/>
          <w:i w:val="1"/>
          <w:i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414231</wp:posOffset>
            </wp:positionH>
            <wp:positionV relativeFrom="line">
              <wp:posOffset>346626</wp:posOffset>
            </wp:positionV>
            <wp:extent cx="4886537" cy="2147115"/>
            <wp:effectExtent l="0" t="0" r="0" b="0"/>
            <wp:wrapTopAndBottom distT="152400" distB="152400"/>
            <wp:docPr id="107374186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37" cy="2147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ind w:left="720" w:firstLine="0"/>
        <w:rPr>
          <w:rStyle w:val="Нет"/>
          <w:rFonts w:ascii="Roboto" w:cs="Roboto" w:hAnsi="Roboto" w:eastAsia="Roboto"/>
        </w:rPr>
      </w:pPr>
    </w:p>
    <w:p>
      <w:pPr>
        <w:pStyle w:val="Основной текст"/>
        <w:ind w:left="720" w:firstLine="0"/>
      </w:pPr>
      <w:r>
        <w:rPr>
          <w:rStyle w:val="Нет"/>
          <w:rFonts w:ascii="Roboto" w:cs="Roboto" w:hAnsi="Roboto" w:eastAsia="Roboto"/>
        </w:rPr>
      </w:r>
    </w:p>
    <w:sectPr>
      <w:headerReference w:type="default" r:id="rId41"/>
      <w:footerReference w:type="default" r:id="rId42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1"/>
      </w:numPr>
    </w:pPr>
  </w:style>
  <w:style w:type="numbering" w:styleId="Импортированный стиль 7">
    <w:name w:val="Импортированный стиль 7"/>
    <w:pPr>
      <w:numPr>
        <w:numId w:val="13"/>
      </w:numPr>
    </w:pPr>
  </w:style>
  <w:style w:type="numbering" w:styleId="Импортированный стиль 8">
    <w:name w:val="Импортированный стиль 8"/>
    <w:pPr>
      <w:numPr>
        <w:numId w:val="15"/>
      </w:numPr>
    </w:pPr>
  </w:style>
  <w:style w:type="numbering" w:styleId="Импортированный стиль 9">
    <w:name w:val="Импортированный стиль 9"/>
    <w:pPr>
      <w:numPr>
        <w:numId w:val="17"/>
      </w:numPr>
    </w:pPr>
  </w:style>
  <w:style w:type="numbering" w:styleId="Импортированный стиль 10">
    <w:name w:val="Импортированный стиль 10"/>
    <w:pPr>
      <w:numPr>
        <w:numId w:val="19"/>
      </w:numPr>
    </w:pPr>
  </w:style>
  <w:style w:type="numbering" w:styleId="Импортированный стиль 11">
    <w:name w:val="Импортированный стиль 11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1.jpeg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